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BCC7" w14:textId="77777777" w:rsidR="00301A9D" w:rsidRDefault="00301A9D" w:rsidP="00256AF7">
      <w:pPr>
        <w:jc w:val="right"/>
        <w:rPr>
          <w:rFonts w:ascii="Tahoma" w:hAnsi="Tahoma" w:cs="Tahoma"/>
          <w:sz w:val="24"/>
          <w:szCs w:val="24"/>
        </w:rPr>
      </w:pPr>
    </w:p>
    <w:p w14:paraId="0FAA9794" w14:textId="582EE929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commentRangeStart w:id="0"/>
      <w:commentRangeStart w:id="1"/>
      <w:del w:id="2" w:author="Rossy Arvelo" w:date="2025-03-08T13:18:00Z" w16du:dateUtc="2025-03-08T18:18:00Z">
        <w:r w:rsidRPr="00256AF7" w:rsidDel="00BB7467">
          <w:rPr>
            <w:rFonts w:ascii="Tahoma" w:hAnsi="Tahoma" w:cs="Tahoma"/>
            <w:sz w:val="24"/>
            <w:szCs w:val="24"/>
          </w:rPr>
          <w:delText>Carmen López Tristán</w:delText>
        </w:r>
        <w:commentRangeEnd w:id="0"/>
        <w:r w:rsidR="00301A9D" w:rsidDel="00BB7467">
          <w:rPr>
            <w:rStyle w:val="Refdecomentario"/>
          </w:rPr>
          <w:commentReference w:id="0"/>
        </w:r>
      </w:del>
      <w:commentRangeEnd w:id="1"/>
      <w:r w:rsidR="00BB7467">
        <w:rPr>
          <w:rStyle w:val="Refdecomentario"/>
        </w:rPr>
        <w:commentReference w:id="1"/>
      </w:r>
      <w:ins w:id="3" w:author="Rossy Arvelo" w:date="2025-03-08T13:18:00Z" w16du:dateUtc="2025-03-08T18:18:00Z">
        <w:r w:rsidR="00BB7467">
          <w:rPr>
            <w:rFonts w:ascii="Tahoma" w:hAnsi="Tahoma" w:cs="Tahoma"/>
            <w:sz w:val="24"/>
            <w:szCs w:val="24"/>
          </w:rPr>
          <w:t>Rossy Arvelo Perez</w:t>
        </w:r>
      </w:ins>
    </w:p>
    <w:p w14:paraId="1E85BC78" w14:textId="77777777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>Pintor Velásquez, 10, 1º A</w:t>
      </w:r>
    </w:p>
    <w:p w14:paraId="0B9C07D0" w14:textId="77777777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>14010- Córdoba</w:t>
      </w:r>
    </w:p>
    <w:p w14:paraId="7BE45D39" w14:textId="754BB780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commentRangeStart w:id="4"/>
      <w:commentRangeStart w:id="5"/>
      <w:r w:rsidRPr="00256AF7">
        <w:rPr>
          <w:rFonts w:ascii="Tahoma" w:hAnsi="Tahoma" w:cs="Tahoma"/>
          <w:sz w:val="24"/>
          <w:szCs w:val="24"/>
        </w:rPr>
        <w:t xml:space="preserve">Tel. </w:t>
      </w:r>
      <w:del w:id="6" w:author="Rossy Arvelo" w:date="2025-03-08T13:19:00Z" w16du:dateUtc="2025-03-08T18:19:00Z">
        <w:r w:rsidRPr="00256AF7" w:rsidDel="00BB7467">
          <w:rPr>
            <w:rFonts w:ascii="Tahoma" w:hAnsi="Tahoma" w:cs="Tahoma"/>
            <w:sz w:val="24"/>
            <w:szCs w:val="24"/>
          </w:rPr>
          <w:delText>957 00 00 00</w:delText>
        </w:r>
        <w:commentRangeEnd w:id="4"/>
        <w:r w:rsidR="00301A9D" w:rsidDel="00BB7467">
          <w:rPr>
            <w:rStyle w:val="Refdecomentario"/>
          </w:rPr>
          <w:commentReference w:id="4"/>
        </w:r>
      </w:del>
      <w:commentRangeEnd w:id="5"/>
      <w:r w:rsidR="00BB7467">
        <w:rPr>
          <w:rStyle w:val="Refdecomentario"/>
        </w:rPr>
        <w:commentReference w:id="5"/>
      </w:r>
      <w:ins w:id="7" w:author="Rossy Arvelo" w:date="2025-03-08T13:19:00Z" w16du:dateUtc="2025-03-08T18:19:00Z">
        <w:r w:rsidR="00BB7467">
          <w:rPr>
            <w:rFonts w:ascii="Tahoma" w:hAnsi="Tahoma" w:cs="Tahoma"/>
            <w:sz w:val="24"/>
            <w:szCs w:val="24"/>
          </w:rPr>
          <w:t>809-990-0449</w:t>
        </w:r>
      </w:ins>
    </w:p>
    <w:p w14:paraId="02D9496C" w14:textId="7C11E360" w:rsidR="00256AF7" w:rsidRPr="00256AF7" w:rsidRDefault="00256AF7" w:rsidP="00256AF7">
      <w:pPr>
        <w:jc w:val="right"/>
        <w:rPr>
          <w:rFonts w:ascii="Tahoma" w:hAnsi="Tahoma" w:cs="Tahoma"/>
          <w:sz w:val="24"/>
          <w:szCs w:val="24"/>
        </w:rPr>
      </w:pPr>
      <w:commentRangeStart w:id="8"/>
      <w:commentRangeStart w:id="9"/>
      <w:del w:id="10" w:author="Rossy Arvelo" w:date="2025-03-08T13:19:00Z" w16du:dateUtc="2025-03-08T18:19:00Z">
        <w:r w:rsidRPr="00256AF7" w:rsidDel="00BB7467">
          <w:rPr>
            <w:rFonts w:ascii="Tahoma" w:hAnsi="Tahoma" w:cs="Tahoma"/>
            <w:sz w:val="24"/>
            <w:szCs w:val="24"/>
          </w:rPr>
          <w:delText>Córdoba</w:delText>
        </w:r>
      </w:del>
      <w:ins w:id="11" w:author="Rossy Arvelo" w:date="2025-03-08T13:19:00Z" w16du:dateUtc="2025-03-08T18:19:00Z">
        <w:r w:rsidR="00BB7467">
          <w:rPr>
            <w:rFonts w:ascii="Tahoma" w:hAnsi="Tahoma" w:cs="Tahoma"/>
            <w:sz w:val="24"/>
            <w:szCs w:val="24"/>
          </w:rPr>
          <w:t>Santo Domingo</w:t>
        </w:r>
      </w:ins>
      <w:r w:rsidRPr="00256AF7">
        <w:rPr>
          <w:rFonts w:ascii="Tahoma" w:hAnsi="Tahoma" w:cs="Tahoma"/>
          <w:sz w:val="24"/>
          <w:szCs w:val="24"/>
        </w:rPr>
        <w:t xml:space="preserve">, </w:t>
      </w:r>
      <w:del w:id="12" w:author="Rossy Arvelo" w:date="2025-03-08T13:20:00Z" w16du:dateUtc="2025-03-08T18:20:00Z">
        <w:r w:rsidRPr="00256AF7" w:rsidDel="00BB7467">
          <w:rPr>
            <w:rFonts w:ascii="Tahoma" w:hAnsi="Tahoma" w:cs="Tahoma"/>
            <w:sz w:val="24"/>
            <w:szCs w:val="24"/>
          </w:rPr>
          <w:delText xml:space="preserve">.... </w:delText>
        </w:r>
      </w:del>
      <w:ins w:id="13" w:author="Rossy Arvelo" w:date="2025-03-08T13:20:00Z" w16du:dateUtc="2025-03-08T18:20:00Z">
        <w:r w:rsidR="00BB7467">
          <w:rPr>
            <w:rFonts w:ascii="Tahoma" w:hAnsi="Tahoma" w:cs="Tahoma"/>
            <w:sz w:val="24"/>
            <w:szCs w:val="24"/>
          </w:rPr>
          <w:t>8</w:t>
        </w:r>
        <w:r w:rsidR="00BB7467" w:rsidRPr="00256AF7">
          <w:rPr>
            <w:rFonts w:ascii="Tahoma" w:hAnsi="Tahoma" w:cs="Tahoma"/>
            <w:sz w:val="24"/>
            <w:szCs w:val="24"/>
          </w:rPr>
          <w:t xml:space="preserve"> </w:t>
        </w:r>
      </w:ins>
      <w:r w:rsidRPr="00256AF7">
        <w:rPr>
          <w:rFonts w:ascii="Tahoma" w:hAnsi="Tahoma" w:cs="Tahoma"/>
          <w:sz w:val="24"/>
          <w:szCs w:val="24"/>
        </w:rPr>
        <w:t xml:space="preserve">de </w:t>
      </w:r>
      <w:del w:id="14" w:author="Rossy Arvelo" w:date="2025-03-08T13:20:00Z" w16du:dateUtc="2025-03-08T18:20:00Z">
        <w:r w:rsidRPr="00256AF7" w:rsidDel="00BB7467">
          <w:rPr>
            <w:rFonts w:ascii="Tahoma" w:hAnsi="Tahoma" w:cs="Tahoma"/>
            <w:sz w:val="24"/>
            <w:szCs w:val="24"/>
          </w:rPr>
          <w:delText xml:space="preserve">........... </w:delText>
        </w:r>
      </w:del>
      <w:proofErr w:type="gramStart"/>
      <w:ins w:id="15" w:author="Rossy Arvelo" w:date="2025-03-08T13:20:00Z" w16du:dateUtc="2025-03-08T18:20:00Z">
        <w:r w:rsidR="00BB7467">
          <w:rPr>
            <w:rFonts w:ascii="Tahoma" w:hAnsi="Tahoma" w:cs="Tahoma"/>
            <w:sz w:val="24"/>
            <w:szCs w:val="24"/>
          </w:rPr>
          <w:t>Marzo</w:t>
        </w:r>
        <w:proofErr w:type="gramEnd"/>
        <w:r w:rsidR="00BB7467">
          <w:rPr>
            <w:rFonts w:ascii="Tahoma" w:hAnsi="Tahoma" w:cs="Tahoma"/>
            <w:sz w:val="24"/>
            <w:szCs w:val="24"/>
          </w:rPr>
          <w:t xml:space="preserve"> </w:t>
        </w:r>
      </w:ins>
      <w:r w:rsidRPr="00256AF7">
        <w:rPr>
          <w:rFonts w:ascii="Tahoma" w:hAnsi="Tahoma" w:cs="Tahoma"/>
          <w:sz w:val="24"/>
          <w:szCs w:val="24"/>
        </w:rPr>
        <w:t>de 20</w:t>
      </w:r>
      <w:ins w:id="16" w:author="Rossy Arvelo" w:date="2025-03-08T13:20:00Z" w16du:dateUtc="2025-03-08T18:20:00Z">
        <w:r w:rsidR="00BB7467">
          <w:rPr>
            <w:rFonts w:ascii="Tahoma" w:hAnsi="Tahoma" w:cs="Tahoma"/>
            <w:sz w:val="24"/>
            <w:szCs w:val="24"/>
          </w:rPr>
          <w:t>25</w:t>
        </w:r>
      </w:ins>
      <w:del w:id="17" w:author="Rossy Arvelo" w:date="2025-03-08T13:20:00Z" w16du:dateUtc="2025-03-08T18:20:00Z">
        <w:r w:rsidRPr="00256AF7" w:rsidDel="00BB7467">
          <w:rPr>
            <w:rFonts w:ascii="Tahoma" w:hAnsi="Tahoma" w:cs="Tahoma"/>
            <w:sz w:val="24"/>
            <w:szCs w:val="24"/>
          </w:rPr>
          <w:delText>00</w:delText>
        </w:r>
      </w:del>
      <w:commentRangeEnd w:id="8"/>
      <w:r w:rsidR="00301A9D">
        <w:rPr>
          <w:rStyle w:val="Refdecomentario"/>
        </w:rPr>
        <w:commentReference w:id="8"/>
      </w:r>
      <w:commentRangeEnd w:id="9"/>
      <w:r w:rsidR="00BB7467">
        <w:rPr>
          <w:rStyle w:val="Refdecomentario"/>
        </w:rPr>
        <w:commentReference w:id="9"/>
      </w:r>
    </w:p>
    <w:p w14:paraId="64E2757F" w14:textId="53CDF380" w:rsidR="00256AF7" w:rsidRPr="00256AF7" w:rsidRDefault="00256AF7" w:rsidP="00256AF7">
      <w:pPr>
        <w:spacing w:after="0"/>
        <w:jc w:val="both"/>
        <w:rPr>
          <w:rFonts w:ascii="Tahoma" w:hAnsi="Tahoma" w:cs="Tahoma"/>
          <w:sz w:val="24"/>
          <w:szCs w:val="24"/>
        </w:rPr>
      </w:pPr>
      <w:commentRangeStart w:id="18"/>
      <w:commentRangeStart w:id="19"/>
      <w:proofErr w:type="spellStart"/>
      <w:r w:rsidRPr="00256AF7">
        <w:rPr>
          <w:rFonts w:ascii="Tahoma" w:hAnsi="Tahoma" w:cs="Tahoma"/>
          <w:sz w:val="24"/>
          <w:szCs w:val="24"/>
        </w:rPr>
        <w:t>Dpto</w:t>
      </w:r>
      <w:proofErr w:type="spellEnd"/>
      <w:r w:rsidRPr="00256AF7">
        <w:rPr>
          <w:rFonts w:ascii="Tahoma" w:hAnsi="Tahoma" w:cs="Tahoma"/>
          <w:sz w:val="24"/>
          <w:szCs w:val="24"/>
        </w:rPr>
        <w:t xml:space="preserve"> de </w:t>
      </w:r>
      <w:del w:id="20" w:author="Rossy Arvelo" w:date="2025-03-08T13:20:00Z" w16du:dateUtc="2025-03-08T18:20:00Z">
        <w:r w:rsidRPr="00256AF7" w:rsidDel="00BB7467">
          <w:rPr>
            <w:rFonts w:ascii="Tahoma" w:hAnsi="Tahoma" w:cs="Tahoma"/>
            <w:sz w:val="24"/>
            <w:szCs w:val="24"/>
          </w:rPr>
          <w:delText>Recursos Humanos</w:delText>
        </w:r>
        <w:commentRangeEnd w:id="18"/>
        <w:r w:rsidR="0002780C" w:rsidDel="00BB7467">
          <w:rPr>
            <w:rStyle w:val="Refdecomentario"/>
          </w:rPr>
          <w:commentReference w:id="18"/>
        </w:r>
      </w:del>
      <w:commentRangeEnd w:id="19"/>
      <w:r w:rsidR="00BB7467">
        <w:rPr>
          <w:rStyle w:val="Refdecomentario"/>
        </w:rPr>
        <w:commentReference w:id="19"/>
      </w:r>
      <w:ins w:id="21" w:author="Rossy Arvelo" w:date="2025-03-08T13:20:00Z" w16du:dateUtc="2025-03-08T18:20:00Z">
        <w:r w:rsidR="00BB7467">
          <w:rPr>
            <w:rFonts w:ascii="Tahoma" w:hAnsi="Tahoma" w:cs="Tahoma"/>
            <w:sz w:val="24"/>
            <w:szCs w:val="24"/>
          </w:rPr>
          <w:t>Finanzas</w:t>
        </w:r>
      </w:ins>
    </w:p>
    <w:p w14:paraId="5EC26AFE" w14:textId="7CDA0C72" w:rsidR="00256AF7" w:rsidRPr="00256AF7" w:rsidRDefault="00256AF7" w:rsidP="00256AF7">
      <w:pPr>
        <w:spacing w:after="0"/>
        <w:jc w:val="both"/>
        <w:rPr>
          <w:rFonts w:ascii="Tahoma" w:hAnsi="Tahoma" w:cs="Tahoma"/>
          <w:b/>
          <w:bCs/>
          <w:sz w:val="24"/>
          <w:szCs w:val="24"/>
        </w:rPr>
      </w:pPr>
      <w:commentRangeStart w:id="22"/>
      <w:commentRangeStart w:id="23"/>
      <w:del w:id="24" w:author="Rossy Arvelo" w:date="2025-03-08T13:21:00Z" w16du:dateUtc="2025-03-08T18:21:00Z">
        <w:r w:rsidRPr="00256AF7" w:rsidDel="00BB7467">
          <w:rPr>
            <w:rFonts w:ascii="Tahoma" w:hAnsi="Tahoma" w:cs="Tahoma"/>
            <w:b/>
            <w:bCs/>
            <w:sz w:val="24"/>
            <w:szCs w:val="24"/>
          </w:rPr>
          <w:delText>SHANOA, S.A.</w:delText>
        </w:r>
      </w:del>
      <w:ins w:id="25" w:author="Rossy Arvelo" w:date="2025-03-08T13:21:00Z" w16du:dateUtc="2025-03-08T18:21:00Z">
        <w:r w:rsidR="00BB7467">
          <w:rPr>
            <w:rFonts w:ascii="Tahoma" w:hAnsi="Tahoma" w:cs="Tahoma"/>
            <w:b/>
            <w:bCs/>
            <w:sz w:val="24"/>
            <w:szCs w:val="24"/>
          </w:rPr>
          <w:t xml:space="preserve">THYV </w:t>
        </w:r>
        <w:proofErr w:type="gramStart"/>
        <w:r w:rsidR="00BB7467">
          <w:rPr>
            <w:rFonts w:ascii="Tahoma" w:hAnsi="Tahoma" w:cs="Tahoma"/>
            <w:b/>
            <w:bCs/>
            <w:sz w:val="24"/>
            <w:szCs w:val="24"/>
          </w:rPr>
          <w:t>Dominicana</w:t>
        </w:r>
      </w:ins>
      <w:proofErr w:type="gramEnd"/>
    </w:p>
    <w:p w14:paraId="638F8BA8" w14:textId="0B5143DE" w:rsidR="00256AF7" w:rsidRPr="00256AF7" w:rsidDel="00BB7467" w:rsidRDefault="00256AF7" w:rsidP="00256AF7">
      <w:pPr>
        <w:spacing w:after="0"/>
        <w:jc w:val="both"/>
        <w:rPr>
          <w:del w:id="26" w:author="Rossy Arvelo" w:date="2025-03-08T13:21:00Z" w16du:dateUtc="2025-03-08T18:21:00Z"/>
          <w:rFonts w:ascii="Tahoma" w:hAnsi="Tahoma" w:cs="Tahoma"/>
          <w:b/>
          <w:bCs/>
          <w:sz w:val="24"/>
          <w:szCs w:val="24"/>
        </w:rPr>
      </w:pPr>
      <w:del w:id="27" w:author="Rossy Arvelo" w:date="2025-03-08T13:21:00Z" w16du:dateUtc="2025-03-08T18:21:00Z">
        <w:r w:rsidRPr="00256AF7" w:rsidDel="00BB7467">
          <w:rPr>
            <w:rFonts w:ascii="Tahoma" w:hAnsi="Tahoma" w:cs="Tahoma"/>
            <w:b/>
            <w:bCs/>
            <w:sz w:val="24"/>
            <w:szCs w:val="24"/>
          </w:rPr>
          <w:delText>San Jorge, 123</w:delText>
        </w:r>
        <w:commentRangeEnd w:id="22"/>
        <w:r w:rsidR="0002780C" w:rsidDel="00BB7467">
          <w:rPr>
            <w:rStyle w:val="Refdecomentario"/>
          </w:rPr>
          <w:commentReference w:id="22"/>
        </w:r>
      </w:del>
      <w:commentRangeEnd w:id="23"/>
      <w:r w:rsidR="00BB7467">
        <w:rPr>
          <w:rStyle w:val="Refdecomentario"/>
        </w:rPr>
        <w:commentReference w:id="23"/>
      </w:r>
    </w:p>
    <w:p w14:paraId="5F5A6756" w14:textId="77777777" w:rsidR="00256AF7" w:rsidRDefault="00256AF7" w:rsidP="00256AF7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78B0FC9C" w14:textId="456218B3" w:rsidR="00256AF7" w:rsidRDefault="00256AF7" w:rsidP="00256AF7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>Muy Señores míos:</w:t>
      </w:r>
    </w:p>
    <w:p w14:paraId="3EFB4B92" w14:textId="77777777" w:rsidR="00256AF7" w:rsidRPr="00256AF7" w:rsidRDefault="00256AF7" w:rsidP="00256AF7">
      <w:pPr>
        <w:spacing w:after="0"/>
        <w:jc w:val="both"/>
        <w:rPr>
          <w:rFonts w:ascii="Tahoma" w:hAnsi="Tahoma" w:cs="Tahoma"/>
          <w:sz w:val="24"/>
          <w:szCs w:val="24"/>
        </w:rPr>
      </w:pPr>
    </w:p>
    <w:p w14:paraId="4D8D6BCC" w14:textId="5D049356" w:rsidR="00256AF7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</w:t>
      </w:r>
      <w:r w:rsidRPr="00256AF7">
        <w:rPr>
          <w:rFonts w:ascii="Tahoma" w:hAnsi="Tahoma" w:cs="Tahoma"/>
          <w:sz w:val="24"/>
          <w:szCs w:val="24"/>
        </w:rPr>
        <w:tab/>
        <w:t xml:space="preserve">Acabo de terminar </w:t>
      </w:r>
      <w:commentRangeStart w:id="28"/>
      <w:commentRangeStart w:id="29"/>
      <w:r w:rsidRPr="00256AF7">
        <w:rPr>
          <w:rFonts w:ascii="Tahoma" w:hAnsi="Tahoma" w:cs="Tahoma"/>
          <w:sz w:val="24"/>
          <w:szCs w:val="24"/>
        </w:rPr>
        <w:t xml:space="preserve">la </w:t>
      </w:r>
      <w:del w:id="30" w:author="Rossy Arvelo" w:date="2025-03-08T13:22:00Z" w16du:dateUtc="2025-03-08T18:22:00Z">
        <w:r w:rsidRPr="00256AF7" w:rsidDel="00BB7467">
          <w:rPr>
            <w:rFonts w:ascii="Tahoma" w:hAnsi="Tahoma" w:cs="Tahoma"/>
            <w:sz w:val="24"/>
            <w:szCs w:val="24"/>
          </w:rPr>
          <w:delText>titulación de Ingeniería Técnica Agrícola</w:delText>
        </w:r>
      </w:del>
      <w:ins w:id="31" w:author="Rossy Arvelo" w:date="2025-03-08T13:22:00Z" w16du:dateUtc="2025-03-08T18:22:00Z">
        <w:r w:rsidR="00BB7467">
          <w:rPr>
            <w:rFonts w:ascii="Tahoma" w:hAnsi="Tahoma" w:cs="Tahoma"/>
            <w:sz w:val="24"/>
            <w:szCs w:val="24"/>
          </w:rPr>
          <w:t>licenciatura en contabilidad y finanzas</w:t>
        </w:r>
      </w:ins>
      <w:r w:rsidRPr="00256AF7">
        <w:rPr>
          <w:rFonts w:ascii="Tahoma" w:hAnsi="Tahoma" w:cs="Tahoma"/>
          <w:sz w:val="24"/>
          <w:szCs w:val="24"/>
        </w:rPr>
        <w:t xml:space="preserve">, </w:t>
      </w:r>
      <w:del w:id="32" w:author="Rossy Arvelo" w:date="2025-03-08T13:23:00Z" w16du:dateUtc="2025-03-08T18:23:00Z">
        <w:r w:rsidRPr="00256AF7" w:rsidDel="00BB7467">
          <w:rPr>
            <w:rFonts w:ascii="Tahoma" w:hAnsi="Tahoma" w:cs="Tahoma"/>
            <w:sz w:val="24"/>
            <w:szCs w:val="24"/>
          </w:rPr>
          <w:delText xml:space="preserve">especialidad de Hortofruticultura y Jardinería </w:delText>
        </w:r>
      </w:del>
      <w:r w:rsidRPr="00256AF7">
        <w:rPr>
          <w:rFonts w:ascii="Tahoma" w:hAnsi="Tahoma" w:cs="Tahoma"/>
          <w:sz w:val="24"/>
          <w:szCs w:val="24"/>
        </w:rPr>
        <w:t xml:space="preserve">en la Universidad </w:t>
      </w:r>
      <w:del w:id="33" w:author="Rossy Arvelo" w:date="2025-03-08T13:23:00Z" w16du:dateUtc="2025-03-08T18:23:00Z">
        <w:r w:rsidRPr="00256AF7" w:rsidDel="00BB7467">
          <w:rPr>
            <w:rFonts w:ascii="Tahoma" w:hAnsi="Tahoma" w:cs="Tahoma"/>
            <w:sz w:val="24"/>
            <w:szCs w:val="24"/>
          </w:rPr>
          <w:delText>Miguel Hernánde</w:delText>
        </w:r>
        <w:commentRangeEnd w:id="28"/>
        <w:r w:rsidR="0002780C" w:rsidDel="00BB7467">
          <w:rPr>
            <w:rStyle w:val="Refdecomentario"/>
          </w:rPr>
          <w:commentReference w:id="28"/>
        </w:r>
      </w:del>
      <w:commentRangeEnd w:id="29"/>
      <w:r w:rsidR="00BB7467">
        <w:rPr>
          <w:rStyle w:val="Refdecomentario"/>
        </w:rPr>
        <w:commentReference w:id="29"/>
      </w:r>
      <w:del w:id="34" w:author="Rossy Arvelo" w:date="2025-03-08T13:23:00Z" w16du:dateUtc="2025-03-08T18:23:00Z">
        <w:r w:rsidRPr="00256AF7" w:rsidDel="00BB7467">
          <w:rPr>
            <w:rFonts w:ascii="Tahoma" w:hAnsi="Tahoma" w:cs="Tahoma"/>
            <w:sz w:val="24"/>
            <w:szCs w:val="24"/>
          </w:rPr>
          <w:delText>z</w:delText>
        </w:r>
      </w:del>
      <w:ins w:id="35" w:author="Rossy Arvelo" w:date="2025-03-08T13:23:00Z" w16du:dateUtc="2025-03-08T18:23:00Z">
        <w:r w:rsidR="00BB7467">
          <w:rPr>
            <w:rFonts w:ascii="Tahoma" w:hAnsi="Tahoma" w:cs="Tahoma"/>
            <w:sz w:val="24"/>
            <w:szCs w:val="24"/>
          </w:rPr>
          <w:t>Autónoma de Santo Domingo</w:t>
        </w:r>
      </w:ins>
      <w:r w:rsidRPr="00256AF7">
        <w:rPr>
          <w:rFonts w:ascii="Tahoma" w:hAnsi="Tahoma" w:cs="Tahoma"/>
          <w:sz w:val="24"/>
          <w:szCs w:val="24"/>
        </w:rPr>
        <w:t>.</w:t>
      </w:r>
    </w:p>
    <w:p w14:paraId="6EA4AF9D" w14:textId="6CAE61A4" w:rsidR="00256AF7" w:rsidRPr="00256AF7" w:rsidRDefault="00256AF7" w:rsidP="0002780C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Si su compañía tiene la necesidad de una profesional joven, motivada y con disponibilidad inmediata para incorporarse a su empresa, creo que mi candidatura puede serles de interés.</w:t>
      </w:r>
    </w:p>
    <w:p w14:paraId="3B56ED76" w14:textId="148D0905" w:rsidR="00256AF7" w:rsidRPr="00256AF7" w:rsidRDefault="00256AF7" w:rsidP="00501123">
      <w:pPr>
        <w:ind w:firstLine="720"/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Como podrá comprobar en mi Currículum Vitae adjunto, he realizado varios cursos de especialización tales como: </w:t>
      </w:r>
      <w:commentRangeStart w:id="36"/>
      <w:commentRangeStart w:id="37"/>
      <w:r w:rsidRPr="00256AF7">
        <w:rPr>
          <w:rFonts w:ascii="Tahoma" w:hAnsi="Tahoma" w:cs="Tahoma"/>
          <w:sz w:val="24"/>
          <w:szCs w:val="24"/>
        </w:rPr>
        <w:t>“</w:t>
      </w:r>
      <w:ins w:id="38" w:author="Rossy Arvelo" w:date="2025-03-08T13:25:00Z">
        <w:r w:rsidR="00BB7467" w:rsidRPr="00BB7467">
          <w:rPr>
            <w:rFonts w:ascii="Tahoma" w:hAnsi="Tahoma" w:cs="Tahoma"/>
            <w:sz w:val="24"/>
            <w:szCs w:val="24"/>
          </w:rPr>
          <w:t>Contabilidad de Costos</w:t>
        </w:r>
      </w:ins>
      <w:del w:id="39" w:author="Rossy Arvelo" w:date="2025-03-08T13:25:00Z" w16du:dateUtc="2025-03-08T18:25:00Z">
        <w:r w:rsidRPr="00256AF7" w:rsidDel="00BB7467">
          <w:rPr>
            <w:rFonts w:ascii="Tahoma" w:hAnsi="Tahoma" w:cs="Tahoma"/>
            <w:sz w:val="24"/>
            <w:szCs w:val="24"/>
          </w:rPr>
          <w:delText>Topografía práctica informatizada</w:delText>
        </w:r>
      </w:del>
      <w:r w:rsidRPr="00256AF7">
        <w:rPr>
          <w:rFonts w:ascii="Tahoma" w:hAnsi="Tahoma" w:cs="Tahoma"/>
          <w:sz w:val="24"/>
          <w:szCs w:val="24"/>
        </w:rPr>
        <w:t>” y “</w:t>
      </w:r>
      <w:ins w:id="40" w:author="Rossy Arvelo" w:date="2025-03-08T13:25:00Z">
        <w:r w:rsidR="00BB7467" w:rsidRPr="00BB7467">
          <w:rPr>
            <w:rFonts w:ascii="Tahoma" w:hAnsi="Tahoma" w:cs="Tahoma"/>
            <w:sz w:val="24"/>
            <w:szCs w:val="24"/>
          </w:rPr>
          <w:t>Contabilidad Tributaria</w:t>
        </w:r>
      </w:ins>
      <w:del w:id="41" w:author="Rossy Arvelo" w:date="2025-03-08T13:25:00Z" w16du:dateUtc="2025-03-08T18:25:00Z">
        <w:r w:rsidRPr="00256AF7" w:rsidDel="00BB7467">
          <w:rPr>
            <w:rFonts w:ascii="Tahoma" w:hAnsi="Tahoma" w:cs="Tahoma"/>
            <w:sz w:val="24"/>
            <w:szCs w:val="24"/>
          </w:rPr>
          <w:delText>Metodología en el análisis y estructura de datos en sistemas de información geográfica</w:delText>
        </w:r>
      </w:del>
      <w:r w:rsidRPr="00256AF7">
        <w:rPr>
          <w:rFonts w:ascii="Tahoma" w:hAnsi="Tahoma" w:cs="Tahoma"/>
          <w:sz w:val="24"/>
          <w:szCs w:val="24"/>
        </w:rPr>
        <w:t xml:space="preserve">”. </w:t>
      </w:r>
      <w:commentRangeEnd w:id="36"/>
      <w:r w:rsidR="00501123">
        <w:rPr>
          <w:rStyle w:val="Refdecomentario"/>
        </w:rPr>
        <w:commentReference w:id="36"/>
      </w:r>
      <w:commentRangeEnd w:id="37"/>
      <w:r w:rsidR="00BB7467">
        <w:rPr>
          <w:rStyle w:val="Refdecomentario"/>
        </w:rPr>
        <w:commentReference w:id="37"/>
      </w:r>
      <w:r w:rsidRPr="00256AF7">
        <w:rPr>
          <w:rFonts w:ascii="Tahoma" w:hAnsi="Tahoma" w:cs="Tahoma"/>
          <w:sz w:val="24"/>
          <w:szCs w:val="24"/>
        </w:rPr>
        <w:t xml:space="preserve">Además, en las prácticas que realicé en </w:t>
      </w:r>
      <w:del w:id="42" w:author="Rossy Arvelo" w:date="2025-03-08T13:25:00Z" w16du:dateUtc="2025-03-08T18:25:00Z">
        <w:r w:rsidRPr="00256AF7" w:rsidDel="00BB7467">
          <w:rPr>
            <w:rFonts w:ascii="Tahoma" w:hAnsi="Tahoma" w:cs="Tahoma"/>
            <w:sz w:val="24"/>
            <w:szCs w:val="24"/>
          </w:rPr>
          <w:delText xml:space="preserve">......., </w:delText>
        </w:r>
      </w:del>
      <w:ins w:id="43" w:author="Rossy Arvelo" w:date="2025-03-08T13:25:00Z" w16du:dateUtc="2025-03-08T18:25:00Z">
        <w:r w:rsidR="00BB7467">
          <w:rPr>
            <w:rFonts w:ascii="Tahoma" w:hAnsi="Tahoma" w:cs="Tahoma"/>
            <w:sz w:val="24"/>
            <w:szCs w:val="24"/>
          </w:rPr>
          <w:t>Costa Rica</w:t>
        </w:r>
        <w:r w:rsidR="00BB7467" w:rsidRPr="00256AF7">
          <w:rPr>
            <w:rFonts w:ascii="Tahoma" w:hAnsi="Tahoma" w:cs="Tahoma"/>
            <w:sz w:val="24"/>
            <w:szCs w:val="24"/>
          </w:rPr>
          <w:t xml:space="preserve">, </w:t>
        </w:r>
      </w:ins>
      <w:commentRangeStart w:id="44"/>
      <w:commentRangeStart w:id="45"/>
      <w:r w:rsidRPr="00256AF7">
        <w:rPr>
          <w:rFonts w:ascii="Tahoma" w:hAnsi="Tahoma" w:cs="Tahoma"/>
          <w:sz w:val="24"/>
          <w:szCs w:val="24"/>
        </w:rPr>
        <w:t>tuve la ocasión de</w:t>
      </w:r>
      <w:r w:rsidR="00501123">
        <w:rPr>
          <w:rFonts w:ascii="Tahoma" w:hAnsi="Tahoma" w:cs="Tahoma"/>
          <w:sz w:val="24"/>
          <w:szCs w:val="24"/>
        </w:rPr>
        <w:t xml:space="preserve"> </w:t>
      </w:r>
      <w:r w:rsidRPr="00256AF7">
        <w:rPr>
          <w:rFonts w:ascii="Tahoma" w:hAnsi="Tahoma" w:cs="Tahoma"/>
          <w:sz w:val="24"/>
          <w:szCs w:val="24"/>
        </w:rPr>
        <w:t xml:space="preserve">desarrollar un proyecto sobre </w:t>
      </w:r>
      <w:ins w:id="46" w:author="Rossy Arvelo" w:date="2025-03-08T13:26:00Z">
        <w:r w:rsidR="00BB7467" w:rsidRPr="00BB7467">
          <w:rPr>
            <w:rFonts w:ascii="Tahoma" w:hAnsi="Tahoma" w:cs="Tahoma"/>
            <w:sz w:val="24"/>
            <w:szCs w:val="24"/>
          </w:rPr>
          <w:t>Mercados Financieros e Inversiones</w:t>
        </w:r>
      </w:ins>
      <w:del w:id="47" w:author="Rossy Arvelo" w:date="2025-03-08T13:26:00Z" w16du:dateUtc="2025-03-08T18:26:00Z">
        <w:r w:rsidRPr="00256AF7" w:rsidDel="00BB7467">
          <w:rPr>
            <w:rFonts w:ascii="Tahoma" w:hAnsi="Tahoma" w:cs="Tahoma"/>
            <w:sz w:val="24"/>
            <w:szCs w:val="24"/>
          </w:rPr>
          <w:delText>la calidad del transporte en la distribución de frutas</w:delText>
        </w:r>
      </w:del>
      <w:r w:rsidRPr="00256AF7">
        <w:rPr>
          <w:rFonts w:ascii="Tahoma" w:hAnsi="Tahoma" w:cs="Tahoma"/>
          <w:sz w:val="24"/>
          <w:szCs w:val="24"/>
        </w:rPr>
        <w:t>.</w:t>
      </w:r>
      <w:commentRangeEnd w:id="44"/>
      <w:r w:rsidR="00501123">
        <w:rPr>
          <w:rStyle w:val="Refdecomentario"/>
        </w:rPr>
        <w:commentReference w:id="44"/>
      </w:r>
      <w:commentRangeEnd w:id="45"/>
      <w:r w:rsidR="00BB7467">
        <w:rPr>
          <w:rStyle w:val="Refdecomentario"/>
        </w:rPr>
        <w:commentReference w:id="45"/>
      </w:r>
    </w:p>
    <w:p w14:paraId="08E18DB6" w14:textId="67AE2ADA" w:rsidR="00256AF7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De todo ello me gustaría hablar con ustedes por lo que espero me concedan una entrevista a su mejor conveniencia, en la que podríamos analizar mi contribución a las necesidades y problemas que en su empresa puedan surgir.</w:t>
      </w:r>
    </w:p>
    <w:p w14:paraId="50063238" w14:textId="77777777" w:rsidR="00256AF7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>Atentamente le saluda,</w:t>
      </w:r>
    </w:p>
    <w:p w14:paraId="18C1638A" w14:textId="77777777" w:rsidR="00256AF7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r w:rsidRPr="00256AF7">
        <w:rPr>
          <w:rFonts w:ascii="Tahoma" w:hAnsi="Tahoma" w:cs="Tahoma"/>
          <w:sz w:val="24"/>
          <w:szCs w:val="24"/>
        </w:rPr>
        <w:t xml:space="preserve"> (Firma)</w:t>
      </w:r>
    </w:p>
    <w:p w14:paraId="63E67677" w14:textId="5C538C56" w:rsidR="007D4FCB" w:rsidRPr="00256AF7" w:rsidRDefault="00256AF7" w:rsidP="00256AF7">
      <w:pPr>
        <w:jc w:val="both"/>
        <w:rPr>
          <w:rFonts w:ascii="Tahoma" w:hAnsi="Tahoma" w:cs="Tahoma"/>
          <w:sz w:val="24"/>
          <w:szCs w:val="24"/>
        </w:rPr>
      </w:pPr>
      <w:commentRangeStart w:id="48"/>
      <w:commentRangeStart w:id="49"/>
      <w:del w:id="50" w:author="Rossy Arvelo" w:date="2025-03-08T13:26:00Z" w16du:dateUtc="2025-03-08T18:26:00Z">
        <w:r w:rsidRPr="00256AF7" w:rsidDel="00BB7467">
          <w:rPr>
            <w:rFonts w:ascii="Tahoma" w:hAnsi="Tahoma" w:cs="Tahoma"/>
            <w:sz w:val="24"/>
            <w:szCs w:val="24"/>
          </w:rPr>
          <w:delText>Carmen López Tristán</w:delText>
        </w:r>
      </w:del>
      <w:ins w:id="51" w:author="Rossy Arvelo" w:date="2025-03-08T13:26:00Z" w16du:dateUtc="2025-03-08T18:26:00Z">
        <w:r w:rsidR="00BB7467">
          <w:rPr>
            <w:rFonts w:ascii="Tahoma" w:hAnsi="Tahoma" w:cs="Tahoma"/>
            <w:sz w:val="24"/>
            <w:szCs w:val="24"/>
          </w:rPr>
          <w:t xml:space="preserve">Rossy </w:t>
        </w:r>
      </w:ins>
      <w:proofErr w:type="spellStart"/>
      <w:ins w:id="52" w:author="Rossy Arvelo" w:date="2025-03-08T13:27:00Z" w16du:dateUtc="2025-03-08T18:27:00Z">
        <w:r w:rsidR="00BB7467">
          <w:rPr>
            <w:rFonts w:ascii="Tahoma" w:hAnsi="Tahoma" w:cs="Tahoma"/>
            <w:sz w:val="24"/>
            <w:szCs w:val="24"/>
          </w:rPr>
          <w:t>Elania</w:t>
        </w:r>
        <w:proofErr w:type="spellEnd"/>
        <w:r w:rsidR="00BB7467">
          <w:rPr>
            <w:rFonts w:ascii="Tahoma" w:hAnsi="Tahoma" w:cs="Tahoma"/>
            <w:sz w:val="24"/>
            <w:szCs w:val="24"/>
          </w:rPr>
          <w:t xml:space="preserve"> Arvelo</w:t>
        </w:r>
      </w:ins>
      <w:r w:rsidRPr="00256AF7">
        <w:rPr>
          <w:rFonts w:ascii="Tahoma" w:hAnsi="Tahoma" w:cs="Tahoma"/>
          <w:sz w:val="24"/>
          <w:szCs w:val="24"/>
        </w:rPr>
        <w:t>.</w:t>
      </w:r>
      <w:commentRangeEnd w:id="48"/>
      <w:r w:rsidR="00501123">
        <w:rPr>
          <w:rStyle w:val="Refdecomentario"/>
        </w:rPr>
        <w:commentReference w:id="48"/>
      </w:r>
      <w:commentRangeEnd w:id="49"/>
      <w:r w:rsidR="00BB7467">
        <w:rPr>
          <w:rStyle w:val="Refdecomentario"/>
        </w:rPr>
        <w:commentReference w:id="49"/>
      </w:r>
    </w:p>
    <w:sectPr w:rsidR="007D4FCB" w:rsidRPr="00256AF7" w:rsidSect="009475B3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RCIA GARCIA, JOSE ARCADIO" w:date="2023-10-22T11:45:00Z" w:initials="JG">
    <w:p w14:paraId="69556523" w14:textId="77777777" w:rsidR="00301A9D" w:rsidRDefault="00301A9D" w:rsidP="00F14860">
      <w:pPr>
        <w:pStyle w:val="Textocomentario"/>
      </w:pPr>
      <w:r>
        <w:rPr>
          <w:rStyle w:val="Refdecomentario"/>
        </w:rPr>
        <w:annotationRef/>
      </w:r>
      <w:r>
        <w:t>Cambiar el nombre por su nombre</w:t>
      </w:r>
    </w:p>
  </w:comment>
  <w:comment w:id="1" w:author="Rossy Arvelo" w:date="2025-03-08T13:19:00Z" w:initials="RA">
    <w:p w14:paraId="75DCA4C7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" w:author="GARCIA GARCIA, JOSE ARCADIO" w:date="2023-10-22T11:46:00Z" w:initials="JG">
    <w:p w14:paraId="79596D06" w14:textId="7F1CB027" w:rsidR="00301A9D" w:rsidRDefault="00301A9D" w:rsidP="007E19BB">
      <w:pPr>
        <w:pStyle w:val="Textocomentario"/>
      </w:pPr>
      <w:r>
        <w:rPr>
          <w:rStyle w:val="Refdecomentario"/>
        </w:rPr>
        <w:annotationRef/>
      </w:r>
      <w:r>
        <w:t xml:space="preserve">Cambiar el teléfono por un teléfono, por un teléfono genérico </w:t>
      </w:r>
    </w:p>
  </w:comment>
  <w:comment w:id="5" w:author="Rossy Arvelo" w:date="2025-03-08T13:19:00Z" w:initials="RA">
    <w:p w14:paraId="335B94B1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8" w:author="GARCIA GARCIA, JOSE ARCADIO" w:date="2023-10-22T11:47:00Z" w:initials="JG">
    <w:p w14:paraId="4CCA09FC" w14:textId="18DE8F67" w:rsidR="00301A9D" w:rsidRDefault="00301A9D" w:rsidP="00882CA7">
      <w:pPr>
        <w:pStyle w:val="Textocomentario"/>
      </w:pPr>
      <w:r>
        <w:rPr>
          <w:rStyle w:val="Refdecomentario"/>
        </w:rPr>
        <w:annotationRef/>
      </w:r>
      <w:r>
        <w:t>Cambiar el lugar y la fecha.</w:t>
      </w:r>
    </w:p>
  </w:comment>
  <w:comment w:id="9" w:author="Rossy Arvelo" w:date="2025-03-08T13:20:00Z" w:initials="RA">
    <w:p w14:paraId="6BDA3EB1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8" w:author="GARCIA GARCIA, JOSE ARCADIO" w:date="2023-10-22T11:47:00Z" w:initials="JG">
    <w:p w14:paraId="46706CB1" w14:textId="59566AE9" w:rsidR="0002780C" w:rsidRDefault="0002780C" w:rsidP="00931205">
      <w:pPr>
        <w:pStyle w:val="Textocomentario"/>
      </w:pPr>
      <w:r>
        <w:rPr>
          <w:rStyle w:val="Refdecomentario"/>
        </w:rPr>
        <w:annotationRef/>
      </w:r>
      <w:r>
        <w:t>Cambiar el Dpta por uno de su preferencia</w:t>
      </w:r>
    </w:p>
  </w:comment>
  <w:comment w:id="19" w:author="Rossy Arvelo" w:date="2025-03-08T13:20:00Z" w:initials="RA">
    <w:p w14:paraId="169FE26E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2" w:author="GARCIA GARCIA, JOSE ARCADIO" w:date="2023-10-22T11:48:00Z" w:initials="JG">
    <w:p w14:paraId="32D460AD" w14:textId="19BDC1E2" w:rsidR="0002780C" w:rsidRDefault="0002780C" w:rsidP="00675856">
      <w:pPr>
        <w:pStyle w:val="Textocomentario"/>
      </w:pPr>
      <w:r>
        <w:rPr>
          <w:rStyle w:val="Refdecomentario"/>
        </w:rPr>
        <w:annotationRef/>
      </w:r>
      <w:r>
        <w:t>Cambiar la compañía por una de su preferencia</w:t>
      </w:r>
    </w:p>
  </w:comment>
  <w:comment w:id="23" w:author="Rossy Arvelo" w:date="2025-03-08T13:21:00Z" w:initials="RA">
    <w:p w14:paraId="42751FBA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8" w:author="GARCIA GARCIA, JOSE ARCADIO" w:date="2023-10-22T11:48:00Z" w:initials="JG">
    <w:p w14:paraId="221EEB83" w14:textId="11285963" w:rsidR="0002780C" w:rsidRDefault="0002780C" w:rsidP="00FE2D15">
      <w:pPr>
        <w:pStyle w:val="Textocomentario"/>
      </w:pPr>
      <w:r>
        <w:rPr>
          <w:rStyle w:val="Refdecomentario"/>
        </w:rPr>
        <w:annotationRef/>
      </w:r>
      <w:r>
        <w:t xml:space="preserve">Modificar por la carrera que esta cursando y la institución </w:t>
      </w:r>
    </w:p>
  </w:comment>
  <w:comment w:id="29" w:author="Rossy Arvelo" w:date="2025-03-08T13:23:00Z" w:initials="RA">
    <w:p w14:paraId="5362FB9C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Listo.</w:t>
      </w:r>
    </w:p>
  </w:comment>
  <w:comment w:id="36" w:author="GARCIA GARCIA, JOSE ARCADIO" w:date="2023-10-22T11:50:00Z" w:initials="JG">
    <w:p w14:paraId="20600B9B" w14:textId="5A6921B7" w:rsidR="00501123" w:rsidRDefault="00501123" w:rsidP="009B4816">
      <w:pPr>
        <w:pStyle w:val="Textocomentario"/>
      </w:pPr>
      <w:r>
        <w:rPr>
          <w:rStyle w:val="Refdecomentario"/>
        </w:rPr>
        <w:annotationRef/>
      </w:r>
      <w:r>
        <w:t>Colocar los cursos y especialidades que ha realizado hasta el momento, sino ha realizado sea creativo.</w:t>
      </w:r>
    </w:p>
  </w:comment>
  <w:comment w:id="37" w:author="Rossy Arvelo" w:date="2025-03-08T13:26:00Z" w:initials="RA">
    <w:p w14:paraId="1E6BF2EF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4" w:author="GARCIA GARCIA, JOSE ARCADIO" w:date="2023-10-22T11:50:00Z" w:initials="JG">
    <w:p w14:paraId="50E1D0AE" w14:textId="70538CFA" w:rsidR="00501123" w:rsidRDefault="00501123" w:rsidP="00D63AE4">
      <w:pPr>
        <w:pStyle w:val="Textocomentario"/>
      </w:pPr>
      <w:r>
        <w:rPr>
          <w:rStyle w:val="Refdecomentario"/>
        </w:rPr>
        <w:annotationRef/>
      </w:r>
      <w:r>
        <w:t>Cambiar, sea creativo.</w:t>
      </w:r>
    </w:p>
  </w:comment>
  <w:comment w:id="45" w:author="Rossy Arvelo" w:date="2025-03-08T13:26:00Z" w:initials="RA">
    <w:p w14:paraId="633440A6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48" w:author="GARCIA GARCIA, JOSE ARCADIO" w:date="2023-10-22T11:51:00Z" w:initials="JG">
    <w:p w14:paraId="691B8588" w14:textId="1C7E6B0E" w:rsidR="00501123" w:rsidRDefault="00501123" w:rsidP="003A0867">
      <w:pPr>
        <w:pStyle w:val="Textocomentario"/>
      </w:pPr>
      <w:r>
        <w:rPr>
          <w:rStyle w:val="Refdecomentario"/>
        </w:rPr>
        <w:annotationRef/>
      </w:r>
      <w:r>
        <w:t>Cambiar y colocar su nombre</w:t>
      </w:r>
    </w:p>
  </w:comment>
  <w:comment w:id="49" w:author="Rossy Arvelo" w:date="2025-03-08T13:27:00Z" w:initials="RA">
    <w:p w14:paraId="26874A87" w14:textId="77777777" w:rsidR="00BB7467" w:rsidRDefault="00BB7467" w:rsidP="00BB746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556523" w15:done="0"/>
  <w15:commentEx w15:paraId="75DCA4C7" w15:paraIdParent="69556523" w15:done="0"/>
  <w15:commentEx w15:paraId="79596D06" w15:done="0"/>
  <w15:commentEx w15:paraId="335B94B1" w15:paraIdParent="79596D06" w15:done="0"/>
  <w15:commentEx w15:paraId="4CCA09FC" w15:done="0"/>
  <w15:commentEx w15:paraId="6BDA3EB1" w15:paraIdParent="4CCA09FC" w15:done="0"/>
  <w15:commentEx w15:paraId="46706CB1" w15:done="0"/>
  <w15:commentEx w15:paraId="169FE26E" w15:paraIdParent="46706CB1" w15:done="0"/>
  <w15:commentEx w15:paraId="32D460AD" w15:done="0"/>
  <w15:commentEx w15:paraId="42751FBA" w15:paraIdParent="32D460AD" w15:done="0"/>
  <w15:commentEx w15:paraId="221EEB83" w15:done="0"/>
  <w15:commentEx w15:paraId="5362FB9C" w15:paraIdParent="221EEB83" w15:done="0"/>
  <w15:commentEx w15:paraId="20600B9B" w15:done="0"/>
  <w15:commentEx w15:paraId="1E6BF2EF" w15:paraIdParent="20600B9B" w15:done="0"/>
  <w15:commentEx w15:paraId="50E1D0AE" w15:done="0"/>
  <w15:commentEx w15:paraId="633440A6" w15:paraIdParent="50E1D0AE" w15:done="0"/>
  <w15:commentEx w15:paraId="691B8588" w15:done="0"/>
  <w15:commentEx w15:paraId="26874A87" w15:paraIdParent="691B8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17BFC4E" w16cex:dateUtc="2023-10-22T15:45:00Z"/>
  <w16cex:commentExtensible w16cex:durableId="6FE89D52" w16cex:dateUtc="2025-03-08T18:19:00Z"/>
  <w16cex:commentExtensible w16cex:durableId="23DE8D0A" w16cex:dateUtc="2023-10-22T15:46:00Z"/>
  <w16cex:commentExtensible w16cex:durableId="4621CBE3" w16cex:dateUtc="2025-03-08T18:19:00Z"/>
  <w16cex:commentExtensible w16cex:durableId="6C727125" w16cex:dateUtc="2023-10-22T15:47:00Z"/>
  <w16cex:commentExtensible w16cex:durableId="75D6E36E" w16cex:dateUtc="2025-03-08T18:20:00Z"/>
  <w16cex:commentExtensible w16cex:durableId="36074B5D" w16cex:dateUtc="2023-10-22T15:47:00Z"/>
  <w16cex:commentExtensible w16cex:durableId="0A08AA00" w16cex:dateUtc="2025-03-08T18:20:00Z"/>
  <w16cex:commentExtensible w16cex:durableId="41904E16" w16cex:dateUtc="2023-10-22T15:48:00Z"/>
  <w16cex:commentExtensible w16cex:durableId="6852ECDC" w16cex:dateUtc="2025-03-08T18:21:00Z"/>
  <w16cex:commentExtensible w16cex:durableId="1C4A202F" w16cex:dateUtc="2023-10-22T15:48:00Z"/>
  <w16cex:commentExtensible w16cex:durableId="1E2F3A6B" w16cex:dateUtc="2025-03-08T18:23:00Z"/>
  <w16cex:commentExtensible w16cex:durableId="23A7F76E" w16cex:dateUtc="2023-10-22T15:50:00Z"/>
  <w16cex:commentExtensible w16cex:durableId="08930628" w16cex:dateUtc="2025-03-08T18:26:00Z"/>
  <w16cex:commentExtensible w16cex:durableId="715C596B" w16cex:dateUtc="2023-10-22T15:50:00Z"/>
  <w16cex:commentExtensible w16cex:durableId="2F20B231" w16cex:dateUtc="2025-03-08T18:26:00Z"/>
  <w16cex:commentExtensible w16cex:durableId="6CD579FB" w16cex:dateUtc="2023-10-22T15:51:00Z"/>
  <w16cex:commentExtensible w16cex:durableId="1E7284AA" w16cex:dateUtc="2025-03-08T18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556523" w16cid:durableId="217BFC4E"/>
  <w16cid:commentId w16cid:paraId="75DCA4C7" w16cid:durableId="6FE89D52"/>
  <w16cid:commentId w16cid:paraId="79596D06" w16cid:durableId="23DE8D0A"/>
  <w16cid:commentId w16cid:paraId="335B94B1" w16cid:durableId="4621CBE3"/>
  <w16cid:commentId w16cid:paraId="4CCA09FC" w16cid:durableId="6C727125"/>
  <w16cid:commentId w16cid:paraId="6BDA3EB1" w16cid:durableId="75D6E36E"/>
  <w16cid:commentId w16cid:paraId="46706CB1" w16cid:durableId="36074B5D"/>
  <w16cid:commentId w16cid:paraId="169FE26E" w16cid:durableId="0A08AA00"/>
  <w16cid:commentId w16cid:paraId="32D460AD" w16cid:durableId="41904E16"/>
  <w16cid:commentId w16cid:paraId="42751FBA" w16cid:durableId="6852ECDC"/>
  <w16cid:commentId w16cid:paraId="221EEB83" w16cid:durableId="1C4A202F"/>
  <w16cid:commentId w16cid:paraId="5362FB9C" w16cid:durableId="1E2F3A6B"/>
  <w16cid:commentId w16cid:paraId="20600B9B" w16cid:durableId="23A7F76E"/>
  <w16cid:commentId w16cid:paraId="1E6BF2EF" w16cid:durableId="08930628"/>
  <w16cid:commentId w16cid:paraId="50E1D0AE" w16cid:durableId="715C596B"/>
  <w16cid:commentId w16cid:paraId="633440A6" w16cid:durableId="2F20B231"/>
  <w16cid:commentId w16cid:paraId="691B8588" w16cid:durableId="6CD579FB"/>
  <w16cid:commentId w16cid:paraId="26874A87" w16cid:durableId="1E7284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52995"/>
    <w:multiLevelType w:val="hybridMultilevel"/>
    <w:tmpl w:val="3EC2ED74"/>
    <w:lvl w:ilvl="0" w:tplc="F126EB6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2115"/>
    <w:multiLevelType w:val="hybridMultilevel"/>
    <w:tmpl w:val="CB146EB2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76688"/>
    <w:multiLevelType w:val="hybridMultilevel"/>
    <w:tmpl w:val="33EEC0AE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0681">
    <w:abstractNumId w:val="2"/>
  </w:num>
  <w:num w:numId="2" w16cid:durableId="1366566763">
    <w:abstractNumId w:val="1"/>
  </w:num>
  <w:num w:numId="3" w16cid:durableId="7088389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ssy Arvelo">
    <w15:presenceInfo w15:providerId="AD" w15:userId="S::rossy.arvelo@outplex.com::ffe851b7-b983-42b5-9cd3-b3707dd66b21"/>
  </w15:person>
  <w15:person w15:author="GARCIA GARCIA, JOSE ARCADIO">
    <w15:presenceInfo w15:providerId="AD" w15:userId="S::20182149@unapec.edu.do::13bfc76c-e7a2-4c71-bb7d-b858a011cc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F7"/>
    <w:rsid w:val="0002780C"/>
    <w:rsid w:val="002053A5"/>
    <w:rsid w:val="00210F56"/>
    <w:rsid w:val="00256AF7"/>
    <w:rsid w:val="00285210"/>
    <w:rsid w:val="00301A9D"/>
    <w:rsid w:val="00501123"/>
    <w:rsid w:val="005D4686"/>
    <w:rsid w:val="007D4FCB"/>
    <w:rsid w:val="009475B3"/>
    <w:rsid w:val="0098641F"/>
    <w:rsid w:val="009D324F"/>
    <w:rsid w:val="00B062FB"/>
    <w:rsid w:val="00BB7467"/>
    <w:rsid w:val="00BF5A8A"/>
    <w:rsid w:val="00C857D6"/>
    <w:rsid w:val="00D03E27"/>
    <w:rsid w:val="00D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81268"/>
  <w15:chartTrackingRefBased/>
  <w15:docId w15:val="{529E13AD-5A97-465F-BE22-3ACE72E7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A9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01A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01A9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01A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1A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1A9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B74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GARCIA, JOSE ARCADIO</dc:creator>
  <cp:keywords/>
  <dc:description/>
  <cp:lastModifiedBy>Rossy Arvelo</cp:lastModifiedBy>
  <cp:revision>6</cp:revision>
  <dcterms:created xsi:type="dcterms:W3CDTF">2023-10-22T15:39:00Z</dcterms:created>
  <dcterms:modified xsi:type="dcterms:W3CDTF">2025-03-08T18:27:00Z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e29942c1-ce55-41f6-9441-c4e05c21c03b</vt:lpwstr>
  </property>
</Properties>
</file>